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5DDA6" w14:textId="7FD93474" w:rsidR="009339B5" w:rsidRDefault="00C75DB8" w:rsidP="009339B5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Lab 1.1</w:t>
      </w:r>
    </w:p>
    <w:p w14:paraId="18F4DDFB" w14:textId="725CA23B" w:rsidR="009339B5" w:rsidRDefault="009339B5" w:rsidP="009339B5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 xml:space="preserve">Introduction to </w:t>
      </w:r>
      <w:r w:rsidR="00C75DB8">
        <w:rPr>
          <w:rFonts w:ascii="Helvetica" w:hAnsi="Helvetica" w:cs="Helvetica"/>
          <w:b/>
          <w:bCs/>
          <w:sz w:val="52"/>
          <w:szCs w:val="52"/>
        </w:rPr>
        <w:t>Plots</w:t>
      </w:r>
      <w:r>
        <w:rPr>
          <w:rFonts w:ascii="Helvetica" w:hAnsi="Helvetica" w:cs="Helvetica"/>
          <w:b/>
          <w:bCs/>
          <w:sz w:val="52"/>
          <w:szCs w:val="52"/>
        </w:rPr>
        <w:t xml:space="preserve"> in </w:t>
      </w:r>
      <w:proofErr w:type="spellStart"/>
      <w:r>
        <w:rPr>
          <w:rFonts w:ascii="Helvetica" w:hAnsi="Helvetica" w:cs="Helvetica"/>
          <w:b/>
          <w:bCs/>
          <w:sz w:val="52"/>
          <w:szCs w:val="52"/>
        </w:rPr>
        <w:t>R</w:t>
      </w:r>
      <w:r w:rsidR="00C75DB8">
        <w:rPr>
          <w:rFonts w:ascii="Helvetica" w:hAnsi="Helvetica" w:cs="Helvetica"/>
          <w:b/>
          <w:bCs/>
          <w:sz w:val="52"/>
          <w:szCs w:val="52"/>
        </w:rPr>
        <w:t>studio</w:t>
      </w:r>
      <w:proofErr w:type="spellEnd"/>
    </w:p>
    <w:p w14:paraId="04F4B444" w14:textId="77777777" w:rsidR="009339B5" w:rsidRDefault="009339B5" w:rsidP="009339B5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Background of the Study</w:t>
      </w:r>
    </w:p>
    <w:p w14:paraId="3AB44329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>We will focus on a random sample of 100 teens between the age 14-18 from the CDC Data. By the end of this lab, we hope to gain some insights about child obesity in the USA.</w:t>
      </w:r>
    </w:p>
    <w:p w14:paraId="3081470D" w14:textId="6D5648A6" w:rsidR="009339B5" w:rsidRDefault="009339B5" w:rsidP="009339B5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Types</w:t>
      </w:r>
      <w:ins w:id="0" w:author="Suyen Moncada" w:date="2014-02-03T11:22:00Z">
        <w:r w:rsidR="00083B93">
          <w:rPr>
            <w:rFonts w:ascii="Helvetica" w:hAnsi="Helvetica" w:cs="Helvetica"/>
            <w:b/>
            <w:bCs/>
            <w:sz w:val="52"/>
            <w:szCs w:val="52"/>
          </w:rPr>
          <w:t xml:space="preserve"> of Variables</w:t>
        </w:r>
      </w:ins>
    </w:p>
    <w:p w14:paraId="6A8F7850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load the data into R's working memory; follow the </w:t>
      </w:r>
      <w:r w:rsidR="00376942">
        <w:rPr>
          <w:rFonts w:ascii="Helvetica" w:hAnsi="Helvetica" w:cs="Helvetica"/>
        </w:rPr>
        <w:t>below instructions</w:t>
      </w:r>
      <w:r>
        <w:rPr>
          <w:rFonts w:ascii="Helvetica" w:hAnsi="Helvetica" w:cs="Helvetica"/>
        </w:rPr>
        <w:t>.</w:t>
      </w:r>
    </w:p>
    <w:p w14:paraId="1D0796EA" w14:textId="77777777" w:rsidR="00376942" w:rsidRPr="00807E7A" w:rsidRDefault="00376942" w:rsidP="00376942">
      <w:pPr>
        <w:widowControl w:val="0"/>
        <w:autoSpaceDE w:val="0"/>
        <w:autoSpaceDN w:val="0"/>
        <w:adjustRightInd w:val="0"/>
        <w:spacing w:after="240"/>
        <w:rPr>
          <w:rFonts w:ascii="Monaco" w:hAnsi="Monaco" w:cs="Helvetica"/>
        </w:rPr>
      </w:pPr>
      <w:commentRangeStart w:id="1"/>
      <w:r w:rsidRPr="00807E7A">
        <w:rPr>
          <w:rFonts w:ascii="Monaco" w:hAnsi="Monaco" w:cs="Helvetica"/>
        </w:rPr>
        <w:t>load('~/</w:t>
      </w:r>
      <w:proofErr w:type="spellStart"/>
      <w:r w:rsidRPr="00807E7A">
        <w:rPr>
          <w:rFonts w:ascii="Monaco" w:hAnsi="Monaco" w:cs="Helvetica"/>
        </w:rPr>
        <w:t>Dropbox</w:t>
      </w:r>
      <w:proofErr w:type="spellEnd"/>
      <w:r w:rsidRPr="00807E7A">
        <w:rPr>
          <w:rFonts w:ascii="Monaco" w:hAnsi="Monaco" w:cs="Helvetica"/>
        </w:rPr>
        <w:t>/IDS Curriculum Design/Folder-James/Unit 1/Data/</w:t>
      </w:r>
      <w:proofErr w:type="spellStart"/>
      <w:r w:rsidRPr="00807E7A">
        <w:rPr>
          <w:rFonts w:ascii="Monaco" w:hAnsi="Monaco" w:cs="Helvetica"/>
        </w:rPr>
        <w:t>cdc.rda</w:t>
      </w:r>
      <w:proofErr w:type="spellEnd"/>
      <w:r w:rsidRPr="00807E7A">
        <w:rPr>
          <w:rFonts w:ascii="Monaco" w:hAnsi="Monaco" w:cs="Helvetica"/>
        </w:rPr>
        <w:t>')</w:t>
      </w:r>
    </w:p>
    <w:p w14:paraId="47356088" w14:textId="77777777" w:rsidR="00376942" w:rsidRPr="00807E7A" w:rsidRDefault="00376942" w:rsidP="00376942">
      <w:pPr>
        <w:widowControl w:val="0"/>
        <w:autoSpaceDE w:val="0"/>
        <w:autoSpaceDN w:val="0"/>
        <w:adjustRightInd w:val="0"/>
        <w:spacing w:after="240"/>
        <w:rPr>
          <w:rFonts w:ascii="Monaco" w:hAnsi="Monaco" w:cs="Helvetica"/>
        </w:rPr>
      </w:pPr>
      <w:r w:rsidRPr="00807E7A">
        <w:rPr>
          <w:rFonts w:ascii="Monaco" w:hAnsi="Monaco" w:cs="Helvetica"/>
        </w:rPr>
        <w:t>View(</w:t>
      </w:r>
      <w:proofErr w:type="spellStart"/>
      <w:r w:rsidRPr="00807E7A">
        <w:rPr>
          <w:rFonts w:ascii="Monaco" w:hAnsi="Monaco" w:cs="Helvetica"/>
        </w:rPr>
        <w:t>cdc</w:t>
      </w:r>
      <w:proofErr w:type="spellEnd"/>
      <w:r w:rsidRPr="00807E7A">
        <w:rPr>
          <w:rFonts w:ascii="Monaco" w:hAnsi="Monaco" w:cs="Helvetica"/>
        </w:rPr>
        <w:t>)</w:t>
      </w:r>
    </w:p>
    <w:commentRangeEnd w:id="1"/>
    <w:p w14:paraId="65C50CDB" w14:textId="77777777" w:rsidR="009339B5" w:rsidRDefault="009F1B73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Style w:val="CommentReference"/>
        </w:rPr>
        <w:commentReference w:id="1"/>
      </w:r>
      <w:r w:rsidR="009339B5">
        <w:rPr>
          <w:rFonts w:ascii="Helvetica" w:hAnsi="Helvetica" w:cs="Helvetica"/>
        </w:rPr>
        <w:t xml:space="preserve">The data set </w:t>
      </w:r>
      <w:proofErr w:type="spellStart"/>
      <w:r w:rsidR="009339B5">
        <w:rPr>
          <w:rFonts w:ascii="Helvetica" w:hAnsi="Helvetica" w:cs="Helvetica"/>
        </w:rPr>
        <w:t>cdc</w:t>
      </w:r>
      <w:proofErr w:type="spellEnd"/>
      <w:r w:rsidR="009339B5">
        <w:rPr>
          <w:rFonts w:ascii="Helvetica" w:hAnsi="Helvetica" w:cs="Helvetica"/>
        </w:rPr>
        <w:t xml:space="preserve"> that shows up in your workspace is a </w:t>
      </w:r>
      <w:r w:rsidR="009339B5" w:rsidRPr="00083B93">
        <w:rPr>
          <w:rFonts w:ascii="Helvetica" w:hAnsi="Helvetica" w:cs="Helvetica"/>
          <w:b/>
          <w:highlight w:val="yellow"/>
        </w:rPr>
        <w:t>data matrix</w:t>
      </w:r>
      <w:r w:rsidR="009339B5">
        <w:rPr>
          <w:rFonts w:ascii="Helvetica" w:hAnsi="Helvetica" w:cs="Helvetica"/>
        </w:rPr>
        <w:t xml:space="preserve">, with each row representing a case (a teen) and each column representing a variable. R calls this data format a </w:t>
      </w:r>
      <w:r w:rsidR="009339B5" w:rsidRPr="00083B93">
        <w:rPr>
          <w:rFonts w:ascii="Helvetica" w:hAnsi="Helvetica" w:cs="Helvetica"/>
          <w:b/>
          <w:highlight w:val="yellow"/>
        </w:rPr>
        <w:t>data frame</w:t>
      </w:r>
      <w:r w:rsidR="009339B5">
        <w:rPr>
          <w:rFonts w:ascii="Helvetica" w:hAnsi="Helvetica" w:cs="Helvetica"/>
        </w:rPr>
        <w:t>.</w:t>
      </w:r>
    </w:p>
    <w:p w14:paraId="538B2A63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commentRangeStart w:id="2"/>
      <w:r>
        <w:rPr>
          <w:rFonts w:ascii="Helvetica" w:hAnsi="Helvetica" w:cs="Helvetica"/>
        </w:rPr>
        <w:t xml:space="preserve">What story can you tell about the first case (teen) in our </w:t>
      </w:r>
      <w:r w:rsidRPr="002910D1">
        <w:rPr>
          <w:rFonts w:ascii="Helvetica" w:hAnsi="Helvetica" w:cs="Helvetica"/>
          <w:b/>
          <w:highlight w:val="yellow"/>
        </w:rPr>
        <w:t>data set</w:t>
      </w:r>
      <w:r>
        <w:rPr>
          <w:rFonts w:ascii="Helvetica" w:hAnsi="Helvetica" w:cs="Helvetica"/>
        </w:rPr>
        <w:t>?</w:t>
      </w:r>
      <w:commentRangeEnd w:id="2"/>
      <w:r w:rsidR="002910D1">
        <w:rPr>
          <w:rStyle w:val="CommentReference"/>
        </w:rPr>
        <w:commentReference w:id="2"/>
      </w:r>
    </w:p>
    <w:p w14:paraId="1CE60955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>To view the names of the variables, type the command:</w:t>
      </w:r>
    </w:p>
    <w:p w14:paraId="4000D4E6" w14:textId="77777777" w:rsidR="009339B5" w:rsidRDefault="009339B5" w:rsidP="009339B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names</w:t>
      </w:r>
      <w:r>
        <w:rPr>
          <w:rFonts w:ascii="Monaco" w:hAnsi="Monaco" w:cs="Monaco"/>
          <w:color w:val="556276"/>
        </w:rPr>
        <w:t>(</w:t>
      </w:r>
      <w:proofErr w:type="spellStart"/>
      <w:r>
        <w:rPr>
          <w:rFonts w:ascii="Monaco" w:hAnsi="Monaco" w:cs="Monaco"/>
        </w:rPr>
        <w:t>cdc</w:t>
      </w:r>
      <w:proofErr w:type="spellEnd"/>
      <w:r>
        <w:rPr>
          <w:rFonts w:ascii="Monaco" w:hAnsi="Monaco" w:cs="Monaco"/>
          <w:color w:val="556276"/>
        </w:rPr>
        <w:t>)</w:t>
      </w:r>
    </w:p>
    <w:p w14:paraId="7AF45F48" w14:textId="77777777" w:rsidR="006E4363" w:rsidRDefault="006E4363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</w:p>
    <w:p w14:paraId="0BF8444C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returns the names of the variables. Each one of these variables corresponds to a question that was asked in the survey. For example, for </w:t>
      </w:r>
      <w:proofErr w:type="spellStart"/>
      <w:r>
        <w:rPr>
          <w:rFonts w:ascii="Helvetica" w:hAnsi="Helvetica" w:cs="Helvetica"/>
        </w:rPr>
        <w:t>general_health</w:t>
      </w:r>
      <w:proofErr w:type="spellEnd"/>
      <w:r>
        <w:rPr>
          <w:rFonts w:ascii="Helvetica" w:hAnsi="Helvetica" w:cs="Helvetica"/>
        </w:rPr>
        <w:t>, respondents were asked to evaluate their general health, responding either excellent, very good, good, fair or poor.</w:t>
      </w:r>
    </w:p>
    <w:p w14:paraId="4E60C3E4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1- </w:t>
      </w:r>
      <w:commentRangeStart w:id="3"/>
      <w:r>
        <w:rPr>
          <w:rFonts w:ascii="Helvetica" w:hAnsi="Helvetica" w:cs="Helvetica"/>
        </w:rPr>
        <w:t>How many cases are there? How many variables? For each variable, identify its data type (e.g. categorical, numerical).</w:t>
      </w:r>
      <w:commentRangeEnd w:id="3"/>
      <w:r w:rsidR="002910D1">
        <w:rPr>
          <w:rStyle w:val="CommentReference"/>
        </w:rPr>
        <w:commentReference w:id="3"/>
      </w:r>
    </w:p>
    <w:p w14:paraId="7147E914" w14:textId="77777777" w:rsidR="006E4363" w:rsidRDefault="009339B5" w:rsidP="006E436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>There is an easy way to find the number of rows and the number of columns in our data. Try:</w:t>
      </w:r>
    </w:p>
    <w:p w14:paraId="6EC589A4" w14:textId="77777777" w:rsidR="009339B5" w:rsidRPr="006E4363" w:rsidRDefault="009339B5" w:rsidP="006E436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Monaco" w:hAnsi="Monaco" w:cs="Monaco"/>
        </w:rPr>
        <w:t>dim</w:t>
      </w:r>
      <w:r>
        <w:rPr>
          <w:rFonts w:ascii="Monaco" w:hAnsi="Monaco" w:cs="Monaco"/>
          <w:color w:val="556276"/>
        </w:rPr>
        <w:t>(</w:t>
      </w:r>
      <w:proofErr w:type="spellStart"/>
      <w:r>
        <w:rPr>
          <w:rFonts w:ascii="Monaco" w:hAnsi="Monaco" w:cs="Monaco"/>
        </w:rPr>
        <w:t>cdc</w:t>
      </w:r>
      <w:proofErr w:type="spellEnd"/>
      <w:r>
        <w:rPr>
          <w:rFonts w:ascii="Monaco" w:hAnsi="Monaco" w:cs="Monaco"/>
          <w:color w:val="556276"/>
        </w:rPr>
        <w:t>)</w:t>
      </w:r>
    </w:p>
    <w:p w14:paraId="2B3E4FA4" w14:textId="77777777" w:rsidR="009339B5" w:rsidRDefault="009339B5" w:rsidP="009339B5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b/>
          <w:bCs/>
          <w:sz w:val="52"/>
          <w:szCs w:val="52"/>
        </w:rPr>
      </w:pPr>
      <w:commentRangeStart w:id="4"/>
      <w:r>
        <w:rPr>
          <w:rFonts w:ascii="Helvetica" w:hAnsi="Helvetica" w:cs="Helvetica"/>
          <w:b/>
          <w:bCs/>
          <w:sz w:val="52"/>
          <w:szCs w:val="52"/>
        </w:rPr>
        <w:t>Graphical Summaries</w:t>
      </w:r>
      <w:commentRangeEnd w:id="4"/>
      <w:r w:rsidR="002910D1">
        <w:rPr>
          <w:rStyle w:val="CommentReference"/>
        </w:rPr>
        <w:commentReference w:id="4"/>
      </w:r>
    </w:p>
    <w:p w14:paraId="1082122F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Monaco" w:hAnsi="Monaco" w:cs="Monaco"/>
        </w:rPr>
      </w:pPr>
      <w:commentRangeStart w:id="5"/>
      <w:r>
        <w:rPr>
          <w:rFonts w:ascii="Helvetica" w:hAnsi="Helvetica" w:cs="Helvetica"/>
        </w:rPr>
        <w:t>To create a plot we can use the following command:</w:t>
      </w:r>
      <w:commentRangeEnd w:id="5"/>
      <w:r w:rsidR="009F1B73">
        <w:rPr>
          <w:rStyle w:val="CommentReference"/>
        </w:rPr>
        <w:commentReference w:id="5"/>
      </w:r>
    </w:p>
    <w:p w14:paraId="6900531D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Monaco" w:hAnsi="Monaco" w:cs="Monaco"/>
        </w:rPr>
      </w:pPr>
      <w:r>
        <w:rPr>
          <w:rFonts w:ascii="Monaco" w:hAnsi="Monaco" w:cs="Monaco"/>
        </w:rPr>
        <w:t>plot</w:t>
      </w:r>
      <w:r>
        <w:rPr>
          <w:rFonts w:ascii="Monaco" w:hAnsi="Monaco" w:cs="Monaco"/>
          <w:color w:val="556276"/>
        </w:rPr>
        <w:t>(~</w:t>
      </w:r>
      <w:proofErr w:type="spellStart"/>
      <w:r>
        <w:rPr>
          <w:rFonts w:ascii="Monaco" w:hAnsi="Monaco" w:cs="Monaco"/>
        </w:rPr>
        <w:t>general_health</w:t>
      </w:r>
      <w:proofErr w:type="spellEnd"/>
      <w:r>
        <w:rPr>
          <w:rFonts w:ascii="Monaco" w:hAnsi="Monaco" w:cs="Monaco"/>
        </w:rPr>
        <w:t xml:space="preserve">, data </w:t>
      </w:r>
      <w:r>
        <w:rPr>
          <w:rFonts w:ascii="Monaco" w:hAnsi="Monaco" w:cs="Monaco"/>
          <w:color w:val="556276"/>
        </w:rPr>
        <w:t>=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cdc</w:t>
      </w:r>
      <w:proofErr w:type="spellEnd"/>
      <w:r>
        <w:rPr>
          <w:rFonts w:ascii="Monaco" w:hAnsi="Monaco" w:cs="Monaco"/>
          <w:color w:val="556276"/>
        </w:rPr>
        <w:t>)</w:t>
      </w:r>
    </w:p>
    <w:p w14:paraId="4C8168A9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Monaco" w:hAnsi="Monaco" w:cs="Monaco"/>
        </w:rPr>
      </w:pPr>
      <w:r>
        <w:rPr>
          <w:rFonts w:ascii="Monaco" w:hAnsi="Monaco" w:cs="Monaco"/>
        </w:rPr>
        <w:lastRenderedPageBreak/>
        <w:t>plot</w:t>
      </w:r>
      <w:r>
        <w:rPr>
          <w:rFonts w:ascii="Monaco" w:hAnsi="Monaco" w:cs="Monaco"/>
          <w:color w:val="556276"/>
        </w:rPr>
        <w:t>(~</w:t>
      </w:r>
      <w:r>
        <w:rPr>
          <w:rFonts w:ascii="Monaco" w:hAnsi="Monaco" w:cs="Monaco"/>
        </w:rPr>
        <w:t xml:space="preserve">height, data </w:t>
      </w:r>
      <w:r>
        <w:rPr>
          <w:rFonts w:ascii="Monaco" w:hAnsi="Monaco" w:cs="Monaco"/>
          <w:color w:val="556276"/>
        </w:rPr>
        <w:t>=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cdc</w:t>
      </w:r>
      <w:proofErr w:type="spellEnd"/>
      <w:r>
        <w:rPr>
          <w:rFonts w:ascii="Monaco" w:hAnsi="Monaco" w:cs="Monaco"/>
          <w:color w:val="556276"/>
        </w:rPr>
        <w:t>)</w:t>
      </w:r>
    </w:p>
    <w:p w14:paraId="1B98EF2B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Monaco" w:hAnsi="Monaco" w:cs="Monaco"/>
        </w:rPr>
      </w:pPr>
    </w:p>
    <w:p w14:paraId="551BFAF1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commentRangeStart w:id="6"/>
      <w:r>
        <w:rPr>
          <w:rFonts w:ascii="Helvetica" w:hAnsi="Helvetica" w:cs="Helvetica"/>
        </w:rPr>
        <w:t xml:space="preserve">Comment on your plots! </w:t>
      </w:r>
      <w:commentRangeEnd w:id="6"/>
      <w:r w:rsidR="009F1B73">
        <w:rPr>
          <w:rStyle w:val="CommentReference"/>
        </w:rPr>
        <w:commentReference w:id="6"/>
      </w:r>
      <w:commentRangeStart w:id="7"/>
      <w:r>
        <w:rPr>
          <w:rFonts w:ascii="Helvetica" w:hAnsi="Helvetica" w:cs="Helvetica"/>
        </w:rPr>
        <w:t>Is this what you expected to see</w:t>
      </w:r>
      <w:commentRangeEnd w:id="7"/>
      <w:r w:rsidR="002910D1">
        <w:rPr>
          <w:rStyle w:val="CommentReference"/>
        </w:rPr>
        <w:commentReference w:id="7"/>
      </w:r>
      <w:r>
        <w:rPr>
          <w:rFonts w:ascii="Helvetica" w:hAnsi="Helvetica" w:cs="Helvetica"/>
        </w:rPr>
        <w:t>?</w:t>
      </w:r>
    </w:p>
    <w:p w14:paraId="2D76E3D7" w14:textId="77777777" w:rsidR="009339B5" w:rsidRDefault="009339B5" w:rsidP="009339B5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t>Two Variables</w:t>
      </w:r>
    </w:p>
    <w:p w14:paraId="450F8559" w14:textId="77777777" w:rsidR="009339B5" w:rsidRDefault="009339B5" w:rsidP="009339B5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b/>
          <w:bCs/>
          <w:sz w:val="52"/>
          <w:szCs w:val="52"/>
        </w:rPr>
      </w:pPr>
      <w:commentRangeStart w:id="8"/>
      <w:r>
        <w:rPr>
          <w:rFonts w:ascii="Helvetica" w:hAnsi="Helvetica" w:cs="Helvetica"/>
          <w:b/>
          <w:bCs/>
          <w:sz w:val="52"/>
          <w:szCs w:val="52"/>
        </w:rPr>
        <w:t>Scatter Plot</w:t>
      </w:r>
      <w:commentRangeEnd w:id="8"/>
      <w:r w:rsidR="009F1B73">
        <w:rPr>
          <w:rStyle w:val="CommentReference"/>
        </w:rPr>
        <w:commentReference w:id="8"/>
      </w:r>
    </w:p>
    <w:p w14:paraId="7F7B83CA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>When we're interested in learning about the relationship between two numerical variables, we use scatter plot to describe this relationship. For example:</w:t>
      </w:r>
    </w:p>
    <w:p w14:paraId="407BE221" w14:textId="77777777" w:rsidR="009339B5" w:rsidRDefault="009339B5" w:rsidP="009339B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plot</w:t>
      </w:r>
      <w:r>
        <w:rPr>
          <w:rFonts w:ascii="Monaco" w:hAnsi="Monaco" w:cs="Monaco"/>
          <w:color w:val="556276"/>
        </w:rPr>
        <w:t>(</w:t>
      </w:r>
      <w:r>
        <w:rPr>
          <w:rFonts w:ascii="Monaco" w:hAnsi="Monaco" w:cs="Monaco"/>
        </w:rPr>
        <w:t xml:space="preserve">weight </w:t>
      </w:r>
      <w:r>
        <w:rPr>
          <w:rFonts w:ascii="Monaco" w:hAnsi="Monaco" w:cs="Monaco"/>
          <w:color w:val="556276"/>
        </w:rPr>
        <w:t>~</w:t>
      </w:r>
      <w:r>
        <w:rPr>
          <w:rFonts w:ascii="Monaco" w:hAnsi="Monaco" w:cs="Monaco"/>
        </w:rPr>
        <w:t xml:space="preserve"> height, data </w:t>
      </w:r>
      <w:r>
        <w:rPr>
          <w:rFonts w:ascii="Monaco" w:hAnsi="Monaco" w:cs="Monaco"/>
          <w:color w:val="556276"/>
        </w:rPr>
        <w:t>=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cdc</w:t>
      </w:r>
      <w:proofErr w:type="spellEnd"/>
      <w:r>
        <w:rPr>
          <w:rFonts w:ascii="Monaco" w:hAnsi="Monaco" w:cs="Monaco"/>
          <w:color w:val="556276"/>
        </w:rPr>
        <w:t>)</w:t>
      </w:r>
    </w:p>
    <w:p w14:paraId="6B9EEEAB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commentRangeStart w:id="9"/>
      <w:r>
        <w:rPr>
          <w:rFonts w:ascii="Helvetica" w:hAnsi="Helvetica" w:cs="Helvetica"/>
        </w:rPr>
        <w:t>What story can you tell about the relationship between height and weight?</w:t>
      </w:r>
      <w:commentRangeEnd w:id="9"/>
      <w:r w:rsidR="009F1B73">
        <w:rPr>
          <w:rStyle w:val="CommentReference"/>
        </w:rPr>
        <w:commentReference w:id="9"/>
      </w:r>
    </w:p>
    <w:p w14:paraId="4B36F86D" w14:textId="77777777" w:rsidR="009339B5" w:rsidRDefault="009339B5" w:rsidP="009339B5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b/>
          <w:bCs/>
          <w:sz w:val="52"/>
          <w:szCs w:val="52"/>
        </w:rPr>
      </w:pPr>
      <w:commentRangeStart w:id="10"/>
      <w:proofErr w:type="gramStart"/>
      <w:r>
        <w:rPr>
          <w:rFonts w:ascii="Helvetica" w:hAnsi="Helvetica" w:cs="Helvetica"/>
          <w:b/>
          <w:bCs/>
          <w:sz w:val="52"/>
          <w:szCs w:val="52"/>
        </w:rPr>
        <w:t>Side by Side</w:t>
      </w:r>
      <w:proofErr w:type="gramEnd"/>
      <w:r>
        <w:rPr>
          <w:rFonts w:ascii="Helvetica" w:hAnsi="Helvetica" w:cs="Helvetica"/>
          <w:b/>
          <w:bCs/>
          <w:sz w:val="52"/>
          <w:szCs w:val="52"/>
        </w:rPr>
        <w:t xml:space="preserve"> Plots</w:t>
      </w:r>
      <w:commentRangeEnd w:id="10"/>
      <w:r w:rsidR="009F1B73">
        <w:rPr>
          <w:rStyle w:val="CommentReference"/>
        </w:rPr>
        <w:commentReference w:id="10"/>
      </w:r>
    </w:p>
    <w:p w14:paraId="16E5536E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>When we're interested in learning about the relationship between one numerical and one categorical variables:</w:t>
      </w:r>
    </w:p>
    <w:p w14:paraId="76BE50AA" w14:textId="77777777" w:rsidR="009339B5" w:rsidRDefault="009339B5" w:rsidP="009339B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plot</w:t>
      </w:r>
      <w:r>
        <w:rPr>
          <w:rFonts w:ascii="Monaco" w:hAnsi="Monaco" w:cs="Monaco"/>
          <w:color w:val="556276"/>
        </w:rPr>
        <w:t>(</w:t>
      </w:r>
      <w:r>
        <w:rPr>
          <w:rFonts w:ascii="Monaco" w:hAnsi="Monaco" w:cs="Monaco"/>
        </w:rPr>
        <w:t xml:space="preserve">weight </w:t>
      </w:r>
      <w:r>
        <w:rPr>
          <w:rFonts w:ascii="Monaco" w:hAnsi="Monaco" w:cs="Monaco"/>
          <w:color w:val="556276"/>
        </w:rPr>
        <w:t>~</w:t>
      </w:r>
      <w:r>
        <w:rPr>
          <w:rFonts w:ascii="Monaco" w:hAnsi="Monaco" w:cs="Monaco"/>
        </w:rPr>
        <w:t xml:space="preserve"> depressed, data </w:t>
      </w:r>
      <w:r>
        <w:rPr>
          <w:rFonts w:ascii="Monaco" w:hAnsi="Monaco" w:cs="Monaco"/>
          <w:color w:val="556276"/>
        </w:rPr>
        <w:t>=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cdc</w:t>
      </w:r>
      <w:proofErr w:type="spellEnd"/>
      <w:r>
        <w:rPr>
          <w:rFonts w:ascii="Monaco" w:hAnsi="Monaco" w:cs="Monaco"/>
          <w:color w:val="556276"/>
        </w:rPr>
        <w:t>)</w:t>
      </w:r>
    </w:p>
    <w:p w14:paraId="7E298250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>How many plots there are in your plot? Can you guess why? Also, can you guess the type of the plots?</w:t>
      </w:r>
    </w:p>
    <w:p w14:paraId="1979414F" w14:textId="77777777" w:rsidR="009339B5" w:rsidRDefault="009339B5" w:rsidP="009339B5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b/>
          <w:bCs/>
          <w:sz w:val="52"/>
          <w:szCs w:val="52"/>
        </w:rPr>
      </w:pPr>
      <w:commentRangeStart w:id="11"/>
      <w:r>
        <w:rPr>
          <w:rFonts w:ascii="Helvetica" w:hAnsi="Helvetica" w:cs="Helvetica"/>
          <w:b/>
          <w:bCs/>
          <w:sz w:val="52"/>
          <w:szCs w:val="52"/>
        </w:rPr>
        <w:t>Segmented Bar Chart</w:t>
      </w:r>
      <w:commentRangeEnd w:id="11"/>
      <w:r w:rsidR="009F1B73">
        <w:rPr>
          <w:rStyle w:val="CommentReference"/>
        </w:rPr>
        <w:commentReference w:id="11"/>
      </w:r>
    </w:p>
    <w:p w14:paraId="5BCB2C1E" w14:textId="77777777" w:rsidR="009339B5" w:rsidRDefault="009339B5" w:rsidP="009339B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>When we're interested in learning about the relationship between two categorical variables:</w:t>
      </w:r>
    </w:p>
    <w:p w14:paraId="1C68727D" w14:textId="77777777" w:rsidR="009339B5" w:rsidRDefault="009339B5" w:rsidP="009339B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plot</w:t>
      </w:r>
      <w:r>
        <w:rPr>
          <w:rFonts w:ascii="Monaco" w:hAnsi="Monaco" w:cs="Monaco"/>
          <w:color w:val="556276"/>
        </w:rPr>
        <w:t>(</w:t>
      </w:r>
      <w:proofErr w:type="spellStart"/>
      <w:r>
        <w:rPr>
          <w:rFonts w:ascii="Monaco" w:hAnsi="Monaco" w:cs="Monaco"/>
        </w:rPr>
        <w:t>general_health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556276"/>
        </w:rPr>
        <w:t>~</w:t>
      </w:r>
      <w:r>
        <w:rPr>
          <w:rFonts w:ascii="Monaco" w:hAnsi="Monaco" w:cs="Monaco"/>
        </w:rPr>
        <w:t xml:space="preserve"> depressed, data </w:t>
      </w:r>
      <w:r>
        <w:rPr>
          <w:rFonts w:ascii="Monaco" w:hAnsi="Monaco" w:cs="Monaco"/>
          <w:color w:val="556276"/>
        </w:rPr>
        <w:t>=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cdc</w:t>
      </w:r>
      <w:proofErr w:type="spellEnd"/>
      <w:r>
        <w:rPr>
          <w:rFonts w:ascii="Monaco" w:hAnsi="Monaco" w:cs="Monaco"/>
          <w:color w:val="556276"/>
        </w:rPr>
        <w:t>)</w:t>
      </w:r>
    </w:p>
    <w:p w14:paraId="6DFCD4FD" w14:textId="77777777" w:rsidR="00BB68E0" w:rsidRDefault="009339B5" w:rsidP="009339B5">
      <w:commentRangeStart w:id="12"/>
      <w:r>
        <w:rPr>
          <w:rFonts w:ascii="Helvetica" w:hAnsi="Helvetica" w:cs="Helvetica"/>
        </w:rPr>
        <w:t>Describe what you see</w:t>
      </w:r>
      <w:commentRangeEnd w:id="12"/>
      <w:r w:rsidR="00CB24BF">
        <w:rPr>
          <w:rStyle w:val="CommentReference"/>
        </w:rPr>
        <w:commentReference w:id="12"/>
      </w:r>
      <w:r>
        <w:rPr>
          <w:rFonts w:ascii="Helvetica" w:hAnsi="Helvetica" w:cs="Helvetica"/>
        </w:rPr>
        <w:t xml:space="preserve">. Why </w:t>
      </w:r>
      <w:commentRangeStart w:id="13"/>
      <w:r>
        <w:rPr>
          <w:rFonts w:ascii="Helvetica" w:hAnsi="Helvetica" w:cs="Helvetica"/>
        </w:rPr>
        <w:t>do you think there are 5 segments in each bar?</w:t>
      </w:r>
      <w:commentRangeEnd w:id="13"/>
      <w:r w:rsidR="00CD6913">
        <w:rPr>
          <w:rStyle w:val="CommentReference"/>
        </w:rPr>
        <w:commentReference w:id="13"/>
      </w:r>
    </w:p>
    <w:sectPr w:rsidR="00BB68E0" w:rsidSect="0051130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uyen Moncada-Machado" w:date="2014-02-03T11:23:00Z" w:initials="SM">
    <w:p w14:paraId="0309C83C" w14:textId="0E00CE7D" w:rsidR="002910D1" w:rsidRDefault="002910D1">
      <w:pPr>
        <w:pStyle w:val="CommentText"/>
      </w:pPr>
      <w:r>
        <w:rPr>
          <w:rStyle w:val="CommentReference"/>
        </w:rPr>
        <w:annotationRef/>
      </w:r>
      <w:r>
        <w:t>Make sure command shows correct location.</w:t>
      </w:r>
    </w:p>
  </w:comment>
  <w:comment w:id="2" w:author="Suyen Moncada" w:date="2014-02-03T11:28:00Z" w:initials="SM">
    <w:p w14:paraId="4507CC95" w14:textId="5A0BEDA0" w:rsidR="002910D1" w:rsidRDefault="002910D1">
      <w:pPr>
        <w:pStyle w:val="CommentText"/>
      </w:pPr>
      <w:r>
        <w:rPr>
          <w:rStyle w:val="CommentReference"/>
        </w:rPr>
        <w:annotationRef/>
      </w:r>
      <w:r>
        <w:t>More specific questions.</w:t>
      </w:r>
    </w:p>
  </w:comment>
  <w:comment w:id="3" w:author="Suyen Moncada" w:date="2014-02-03T11:29:00Z" w:initials="SM">
    <w:p w14:paraId="16A7F06A" w14:textId="098FFCC8" w:rsidR="002910D1" w:rsidRDefault="002910D1">
      <w:pPr>
        <w:pStyle w:val="CommentText"/>
      </w:pPr>
      <w:r>
        <w:rPr>
          <w:rStyle w:val="CommentReference"/>
        </w:rPr>
        <w:annotationRef/>
      </w:r>
      <w:r>
        <w:t>Format questions to stand out.</w:t>
      </w:r>
    </w:p>
  </w:comment>
  <w:comment w:id="4" w:author="Suyen Moncada" w:date="2014-02-03T11:33:00Z" w:initials="SM">
    <w:p w14:paraId="73E13DC0" w14:textId="7219BF71" w:rsidR="002910D1" w:rsidRDefault="002910D1">
      <w:pPr>
        <w:pStyle w:val="CommentText"/>
      </w:pPr>
      <w:r>
        <w:rPr>
          <w:rStyle w:val="CommentReference"/>
        </w:rPr>
        <w:annotationRef/>
      </w:r>
      <w:r>
        <w:t>Intro explains what graphical summaries.</w:t>
      </w:r>
    </w:p>
  </w:comment>
  <w:comment w:id="5" w:author="Suyen Moncada-Machado" w:date="2014-02-03T10:28:00Z" w:initials="SM">
    <w:p w14:paraId="7F6065D8" w14:textId="3B6A9603" w:rsidR="002910D1" w:rsidRDefault="002910D1">
      <w:pPr>
        <w:pStyle w:val="CommentText"/>
      </w:pPr>
      <w:r>
        <w:rPr>
          <w:rStyle w:val="CommentReference"/>
        </w:rPr>
        <w:annotationRef/>
      </w:r>
      <w:r>
        <w:t>Add: To visualize data, we will explore the command plot. To create a plot (also called a visualization)…</w:t>
      </w:r>
    </w:p>
  </w:comment>
  <w:comment w:id="6" w:author="Suyen Moncada-Machado" w:date="2014-02-03T10:23:00Z" w:initials="SM">
    <w:p w14:paraId="091BB6C8" w14:textId="3BB84D93" w:rsidR="002910D1" w:rsidRDefault="002910D1">
      <w:pPr>
        <w:pStyle w:val="CommentText"/>
      </w:pPr>
      <w:r>
        <w:rPr>
          <w:rStyle w:val="CommentReference"/>
        </w:rPr>
        <w:annotationRef/>
      </w:r>
      <w:r>
        <w:t>Too broad. We need to be specific. Perhaps a compare and contrast between the two? Questions about the types of variables? Etc.</w:t>
      </w:r>
    </w:p>
  </w:comment>
  <w:comment w:id="7" w:author="Suyen Moncada" w:date="2014-02-03T11:35:00Z" w:initials="SM">
    <w:p w14:paraId="60D24357" w14:textId="0C73CEAC" w:rsidR="002910D1" w:rsidRDefault="002910D1">
      <w:pPr>
        <w:pStyle w:val="CommentText"/>
      </w:pPr>
      <w:r>
        <w:rPr>
          <w:rStyle w:val="CommentReference"/>
        </w:rPr>
        <w:annotationRef/>
      </w:r>
      <w:r>
        <w:t>Draw their eyes to what we want them to look at.</w:t>
      </w:r>
    </w:p>
  </w:comment>
  <w:comment w:id="8" w:author="Suyen Moncada-Machado" w:date="2014-02-03T10:25:00Z" w:initials="SM">
    <w:p w14:paraId="5B537956" w14:textId="61FA79ED" w:rsidR="002910D1" w:rsidRDefault="002910D1">
      <w:pPr>
        <w:pStyle w:val="CommentText"/>
      </w:pPr>
      <w:r>
        <w:rPr>
          <w:rStyle w:val="CommentReference"/>
        </w:rPr>
        <w:annotationRef/>
      </w:r>
      <w:r>
        <w:t>Plotting Two Numerical Variables</w:t>
      </w:r>
    </w:p>
  </w:comment>
  <w:comment w:id="9" w:author="Suyen Moncada-Machado" w:date="2014-02-03T10:24:00Z" w:initials="SM">
    <w:p w14:paraId="2884D838" w14:textId="24188282" w:rsidR="002910D1" w:rsidRDefault="002910D1">
      <w:pPr>
        <w:pStyle w:val="CommentText"/>
      </w:pPr>
      <w:r>
        <w:rPr>
          <w:rStyle w:val="CommentReference"/>
        </w:rPr>
        <w:annotationRef/>
      </w:r>
      <w:r>
        <w:t>Story is too broad here. We need specific guiding questions.</w:t>
      </w:r>
    </w:p>
  </w:comment>
  <w:comment w:id="10" w:author="Suyen Moncada-Machado" w:date="2014-02-03T10:26:00Z" w:initials="SM">
    <w:p w14:paraId="61247421" w14:textId="517E18E0" w:rsidR="002910D1" w:rsidRDefault="002910D1">
      <w:pPr>
        <w:pStyle w:val="CommentText"/>
      </w:pPr>
      <w:r>
        <w:rPr>
          <w:rStyle w:val="CommentReference"/>
        </w:rPr>
        <w:annotationRef/>
      </w:r>
      <w:r>
        <w:t>Plotting a Numerical Variable and a Categorical Variable</w:t>
      </w:r>
    </w:p>
  </w:comment>
  <w:comment w:id="11" w:author="Suyen Moncada-Machado" w:date="2014-02-03T10:26:00Z" w:initials="SM">
    <w:p w14:paraId="6D8D241C" w14:textId="10FAC4E6" w:rsidR="002910D1" w:rsidRDefault="002910D1">
      <w:pPr>
        <w:pStyle w:val="CommentText"/>
      </w:pPr>
      <w:r>
        <w:rPr>
          <w:rStyle w:val="CommentReference"/>
        </w:rPr>
        <w:annotationRef/>
      </w:r>
      <w:r>
        <w:t>Plotting Two Categorical Variables</w:t>
      </w:r>
    </w:p>
  </w:comment>
  <w:comment w:id="12" w:author="Suyen Moncada" w:date="2014-02-03T11:38:00Z" w:initials="SM">
    <w:p w14:paraId="72B6A894" w14:textId="70253EC7" w:rsidR="00CB24BF" w:rsidRDefault="00CB24BF">
      <w:pPr>
        <w:pStyle w:val="CommentText"/>
      </w:pPr>
      <w:r>
        <w:rPr>
          <w:rStyle w:val="CommentReference"/>
        </w:rPr>
        <w:annotationRef/>
      </w:r>
      <w:r>
        <w:t>Be specific about what we want them to notice.</w:t>
      </w:r>
    </w:p>
  </w:comment>
  <w:comment w:id="13" w:author="Suyen Moncada" w:date="2014-02-03T11:38:00Z" w:initials="SM">
    <w:p w14:paraId="448F053F" w14:textId="69786660" w:rsidR="00CD6913" w:rsidRDefault="00CD6913">
      <w:pPr>
        <w:pStyle w:val="CommentText"/>
      </w:pPr>
      <w:r>
        <w:rPr>
          <w:rStyle w:val="CommentReference"/>
        </w:rPr>
        <w:annotationRef/>
      </w:r>
      <w:r>
        <w:t xml:space="preserve">Include group </w:t>
      </w:r>
      <w:r>
        <w:t>summary.</w:t>
      </w:r>
      <w:bookmarkStart w:id="14" w:name="_GoBack"/>
      <w:bookmarkEnd w:id="1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F_Najed">
    <w:altName w:val="Optima"/>
    <w:charset w:val="B2"/>
    <w:family w:val="auto"/>
    <w:pitch w:val="variable"/>
  </w:font>
  <w:font w:name="SimSun">
    <w:altName w:val="宋体"/>
    <w:charset w:val="86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B5"/>
    <w:rsid w:val="00083B93"/>
    <w:rsid w:val="002910D1"/>
    <w:rsid w:val="00376942"/>
    <w:rsid w:val="00511305"/>
    <w:rsid w:val="006E4363"/>
    <w:rsid w:val="00736C50"/>
    <w:rsid w:val="00807E7A"/>
    <w:rsid w:val="009339B5"/>
    <w:rsid w:val="009F1B73"/>
    <w:rsid w:val="00BB68E0"/>
    <w:rsid w:val="00C75DB8"/>
    <w:rsid w:val="00CB24BF"/>
    <w:rsid w:val="00C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9EB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abicBodyText">
    <w:name w:val="Arabic Body Text"/>
    <w:basedOn w:val="BodyText"/>
    <w:qFormat/>
    <w:rsid w:val="00736C50"/>
    <w:pPr>
      <w:suppressAutoHyphens/>
      <w:spacing w:before="60"/>
    </w:pPr>
    <w:rPr>
      <w:rFonts w:ascii="AF_Najed" w:eastAsia="Cambria" w:hAnsi="AF_Najed" w:cs="AF_Najed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736C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6C50"/>
  </w:style>
  <w:style w:type="paragraph" w:customStyle="1" w:styleId="ArabicHeading1Week">
    <w:name w:val="Arabic Heading 1 Week #"/>
    <w:basedOn w:val="Heading1"/>
    <w:qFormat/>
    <w:rsid w:val="00736C50"/>
    <w:pPr>
      <w:keepLines w:val="0"/>
      <w:widowControl w:val="0"/>
      <w:shd w:val="clear" w:color="auto" w:fill="808080"/>
      <w:tabs>
        <w:tab w:val="left" w:pos="1440"/>
      </w:tabs>
      <w:suppressAutoHyphens/>
      <w:spacing w:before="120" w:after="120"/>
      <w:jc w:val="center"/>
    </w:pPr>
    <w:rPr>
      <w:rFonts w:ascii="AF_Najed" w:eastAsia="Times New Roman" w:hAnsi="AF_Najed" w:cs="AF_Najed"/>
      <w:color w:val="FFFFFF"/>
      <w:sz w:val="64"/>
      <w:szCs w:val="64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36C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rabicHeading2">
    <w:name w:val="Arabic Heading 2"/>
    <w:basedOn w:val="Heading2"/>
    <w:next w:val="BodyText"/>
    <w:qFormat/>
    <w:rsid w:val="00736C50"/>
    <w:pPr>
      <w:keepLines w:val="0"/>
      <w:widowControl w:val="0"/>
      <w:shd w:val="clear" w:color="auto" w:fill="A6A6A6"/>
      <w:suppressAutoHyphens/>
      <w:spacing w:before="0" w:after="40"/>
    </w:pPr>
    <w:rPr>
      <w:rFonts w:ascii="AF_Najed" w:eastAsia="SimSun" w:hAnsi="AF_Najed" w:cs="AF_Najed"/>
      <w:color w:val="auto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abicHeading3Part">
    <w:name w:val="Arabic Heading 3 Part #"/>
    <w:basedOn w:val="Heading3"/>
    <w:next w:val="BodyText"/>
    <w:qFormat/>
    <w:rsid w:val="00736C50"/>
    <w:pPr>
      <w:keepLines w:val="0"/>
      <w:widowControl w:val="0"/>
      <w:suppressAutoHyphens/>
      <w:spacing w:before="0" w:after="40"/>
      <w:outlineLvl w:val="9"/>
    </w:pPr>
    <w:rPr>
      <w:rFonts w:ascii="Calibri" w:eastAsia="Times New Roman" w:hAnsi="Calibri" w:cs="AF_Najed"/>
      <w:b w:val="0"/>
      <w:bCs w:val="0"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rabicSectionHeading">
    <w:name w:val="Arabic Section Heading"/>
    <w:basedOn w:val="Normal"/>
    <w:qFormat/>
    <w:rsid w:val="00736C50"/>
    <w:pPr>
      <w:keepNext/>
      <w:keepLines/>
      <w:pageBreakBefore/>
      <w:suppressAutoHyphens/>
      <w:spacing w:before="120" w:after="120"/>
      <w:ind w:left="288"/>
    </w:pPr>
    <w:rPr>
      <w:rFonts w:ascii="Calibri" w:eastAsia="Cambria" w:hAnsi="Calibri" w:cs="AF_Najed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9F1B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B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B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B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B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B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abicBodyText">
    <w:name w:val="Arabic Body Text"/>
    <w:basedOn w:val="BodyText"/>
    <w:qFormat/>
    <w:rsid w:val="00736C50"/>
    <w:pPr>
      <w:suppressAutoHyphens/>
      <w:spacing w:before="60"/>
    </w:pPr>
    <w:rPr>
      <w:rFonts w:ascii="AF_Najed" w:eastAsia="Cambria" w:hAnsi="AF_Najed" w:cs="AF_Najed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736C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6C50"/>
  </w:style>
  <w:style w:type="paragraph" w:customStyle="1" w:styleId="ArabicHeading1Week">
    <w:name w:val="Arabic Heading 1 Week #"/>
    <w:basedOn w:val="Heading1"/>
    <w:qFormat/>
    <w:rsid w:val="00736C50"/>
    <w:pPr>
      <w:keepLines w:val="0"/>
      <w:widowControl w:val="0"/>
      <w:shd w:val="clear" w:color="auto" w:fill="808080"/>
      <w:tabs>
        <w:tab w:val="left" w:pos="1440"/>
      </w:tabs>
      <w:suppressAutoHyphens/>
      <w:spacing w:before="120" w:after="120"/>
      <w:jc w:val="center"/>
    </w:pPr>
    <w:rPr>
      <w:rFonts w:ascii="AF_Najed" w:eastAsia="Times New Roman" w:hAnsi="AF_Najed" w:cs="AF_Najed"/>
      <w:color w:val="FFFFFF"/>
      <w:sz w:val="64"/>
      <w:szCs w:val="64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36C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rabicHeading2">
    <w:name w:val="Arabic Heading 2"/>
    <w:basedOn w:val="Heading2"/>
    <w:next w:val="BodyText"/>
    <w:qFormat/>
    <w:rsid w:val="00736C50"/>
    <w:pPr>
      <w:keepLines w:val="0"/>
      <w:widowControl w:val="0"/>
      <w:shd w:val="clear" w:color="auto" w:fill="A6A6A6"/>
      <w:suppressAutoHyphens/>
      <w:spacing w:before="0" w:after="40"/>
    </w:pPr>
    <w:rPr>
      <w:rFonts w:ascii="AF_Najed" w:eastAsia="SimSun" w:hAnsi="AF_Najed" w:cs="AF_Najed"/>
      <w:color w:val="auto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abicHeading3Part">
    <w:name w:val="Arabic Heading 3 Part #"/>
    <w:basedOn w:val="Heading3"/>
    <w:next w:val="BodyText"/>
    <w:qFormat/>
    <w:rsid w:val="00736C50"/>
    <w:pPr>
      <w:keepLines w:val="0"/>
      <w:widowControl w:val="0"/>
      <w:suppressAutoHyphens/>
      <w:spacing w:before="0" w:after="40"/>
      <w:outlineLvl w:val="9"/>
    </w:pPr>
    <w:rPr>
      <w:rFonts w:ascii="Calibri" w:eastAsia="Times New Roman" w:hAnsi="Calibri" w:cs="AF_Najed"/>
      <w:b w:val="0"/>
      <w:bCs w:val="0"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rabicSectionHeading">
    <w:name w:val="Arabic Section Heading"/>
    <w:basedOn w:val="Normal"/>
    <w:qFormat/>
    <w:rsid w:val="00736C50"/>
    <w:pPr>
      <w:keepNext/>
      <w:keepLines/>
      <w:pageBreakBefore/>
      <w:suppressAutoHyphens/>
      <w:spacing w:before="120" w:after="120"/>
      <w:ind w:left="288"/>
    </w:pPr>
    <w:rPr>
      <w:rFonts w:ascii="Calibri" w:eastAsia="Cambria" w:hAnsi="Calibri" w:cs="AF_Najed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9F1B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B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B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B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B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B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332</Words>
  <Characters>1893</Characters>
  <Application>Microsoft Macintosh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Dabagh</dc:creator>
  <cp:keywords/>
  <dc:description/>
  <cp:lastModifiedBy>Suyen Moncada</cp:lastModifiedBy>
  <cp:revision>6</cp:revision>
  <dcterms:created xsi:type="dcterms:W3CDTF">2014-01-03T05:32:00Z</dcterms:created>
  <dcterms:modified xsi:type="dcterms:W3CDTF">2014-02-03T19:38:00Z</dcterms:modified>
</cp:coreProperties>
</file>